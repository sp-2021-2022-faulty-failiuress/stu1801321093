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2D29031D" w14:textId="69F1A13F" w:rsidR="00002F39" w:rsidRPr="006F7E94" w:rsidRDefault="006F7E94" w:rsidP="000F58C1">
            <w:pPr>
              <w:rPr>
                <w:b/>
              </w:rPr>
            </w:pPr>
            <w:r>
              <w:rPr>
                <w:b/>
              </w:rPr>
              <w:t>Компютърен вирус за коли</w:t>
            </w:r>
          </w:p>
        </w:tc>
      </w:tr>
    </w:tbl>
    <w:p w14:paraId="755306D6" w14:textId="7AB60868" w:rsidR="00002F39" w:rsidRDefault="00002F39">
      <w:pPr>
        <w:rPr>
          <w:ins w:id="0" w:author="Ивелин" w:date="2021-11-08T20:36:00Z"/>
        </w:rPr>
      </w:pPr>
    </w:p>
    <w:p w14:paraId="346D7A63" w14:textId="66FD0480" w:rsidR="00B82454" w:rsidRDefault="00B82454">
      <w:pPr>
        <w:rPr>
          <w:ins w:id="1" w:author="Ивелин" w:date="2021-11-08T20:36:00Z"/>
        </w:rPr>
      </w:pPr>
    </w:p>
    <w:p w14:paraId="13A288DB" w14:textId="5D68F1AE" w:rsidR="00B82454" w:rsidRDefault="00B82454">
      <w:pPr>
        <w:rPr>
          <w:ins w:id="2" w:author="Ивелин" w:date="2021-11-08T20:36:00Z"/>
        </w:rPr>
      </w:pPr>
    </w:p>
    <w:p w14:paraId="1E0C7BED" w14:textId="77777777" w:rsidR="00B82454" w:rsidRDefault="00B8245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7A133696" w:rsidR="00002F39" w:rsidRPr="006F7E94" w:rsidRDefault="006F7E94" w:rsidP="000F58C1">
            <w:pPr>
              <w:rPr>
                <w:b/>
              </w:rPr>
            </w:pPr>
            <w:r>
              <w:rPr>
                <w:b/>
              </w:rPr>
              <w:t>Какво ще стане, ако хората се противопоставят на вируса, вместо да избягат на село?</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4FB3C3EE" w14:textId="53301573" w:rsidR="00002F39" w:rsidRPr="00A219D3" w:rsidRDefault="00A219D3" w:rsidP="000F58C1">
            <w:pPr>
              <w:pBdr>
                <w:top w:val="nil"/>
                <w:left w:val="nil"/>
                <w:bottom w:val="nil"/>
                <w:right w:val="nil"/>
                <w:between w:val="nil"/>
              </w:pBdr>
              <w:spacing w:after="0" w:line="240" w:lineRule="auto"/>
            </w:pPr>
            <w:r>
              <w:t xml:space="preserve">Трябва да се предвидят всички възможни резултати от изпълняването на този план. Афектирането на други технологии и имплантирането на чипове са опции, които биха служили като план </w:t>
            </w:r>
            <w:r>
              <w:rPr>
                <w:lang w:val="en-US"/>
              </w:rPr>
              <w:t xml:space="preserve">B </w:t>
            </w:r>
            <w:r>
              <w:t xml:space="preserve">и </w:t>
            </w:r>
            <w:r>
              <w:rPr>
                <w:lang w:val="en-US"/>
              </w:rPr>
              <w:t>C</w:t>
            </w:r>
            <w:r>
              <w:t xml:space="preserve"> съответно. Може да се ползват всички подточки от плана едновременно, увеличавайки шансовете за успех.</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070BEDDC" w:rsidR="00002F39" w:rsidRPr="006F7E94" w:rsidRDefault="006F7E94" w:rsidP="000F58C1">
            <w:pPr>
              <w:rPr>
                <w:b/>
              </w:rPr>
            </w:pPr>
            <w:r>
              <w:rPr>
                <w:b/>
              </w:rPr>
              <w:t>Защо само колите да бъдат засегнати?</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4D888D2E" w14:textId="5F9A1F0F" w:rsidR="00002F39" w:rsidRPr="006F7E94" w:rsidRDefault="007716E3" w:rsidP="00002F39">
            <w:pPr>
              <w:pBdr>
                <w:top w:val="nil"/>
                <w:left w:val="nil"/>
                <w:bottom w:val="nil"/>
                <w:right w:val="nil"/>
                <w:between w:val="nil"/>
              </w:pBdr>
              <w:spacing w:after="0" w:line="240" w:lineRule="auto"/>
            </w:pPr>
            <w:r>
              <w:t>Както споменахме, има риск от това идеята да не проработи</w:t>
            </w:r>
            <w:r w:rsidR="003A0C28">
              <w:t xml:space="preserve"> в случай че</w:t>
            </w:r>
            <w:r>
              <w:t xml:space="preserve"> само колите са афектирани. Но защо не намесим и други технологични устройства? </w:t>
            </w:r>
            <w:r w:rsidR="003A0C28">
              <w:t>При това положение</w:t>
            </w:r>
            <w:r>
              <w:t xml:space="preserve">, </w:t>
            </w:r>
            <w:proofErr w:type="spellStart"/>
            <w:r>
              <w:t>таргетовата</w:t>
            </w:r>
            <w:proofErr w:type="spellEnd"/>
            <w:r>
              <w:t xml:space="preserve"> аудитория ще </w:t>
            </w:r>
            <w:r w:rsidR="003A0C28">
              <w:t>се увеличи многократно.</w:t>
            </w:r>
            <w:r>
              <w:t xml:space="preserve"> </w:t>
            </w:r>
            <w:proofErr w:type="gramStart"/>
            <w:r w:rsidR="00626D7F">
              <w:rPr>
                <w:lang w:val="ru-RU"/>
              </w:rPr>
              <w:t>Н</w:t>
            </w:r>
            <w:proofErr w:type="spellStart"/>
            <w:r>
              <w:t>апример</w:t>
            </w:r>
            <w:proofErr w:type="spellEnd"/>
            <w:proofErr w:type="gramEnd"/>
            <w:r>
              <w:t xml:space="preserve"> децата не шофират,</w:t>
            </w:r>
            <w:r w:rsidR="00626D7F">
              <w:rPr>
                <w:lang w:val="ru-RU"/>
              </w:rPr>
              <w:t xml:space="preserve"> и за да имаме </w:t>
            </w:r>
            <w:proofErr w:type="spellStart"/>
            <w:r w:rsidR="00626D7F">
              <w:rPr>
                <w:lang w:val="ru-RU"/>
              </w:rPr>
              <w:t>ефект</w:t>
            </w:r>
            <w:proofErr w:type="spellEnd"/>
            <w:r w:rsidR="00626D7F">
              <w:rPr>
                <w:lang w:val="ru-RU"/>
              </w:rPr>
              <w:t xml:space="preserve"> и </w:t>
            </w:r>
            <w:proofErr w:type="spellStart"/>
            <w:r w:rsidR="00626D7F">
              <w:rPr>
                <w:lang w:val="ru-RU"/>
              </w:rPr>
              <w:t>върху</w:t>
            </w:r>
            <w:proofErr w:type="spellEnd"/>
            <w:r w:rsidR="00626D7F">
              <w:rPr>
                <w:lang w:val="ru-RU"/>
              </w:rPr>
              <w:t xml:space="preserve"> </w:t>
            </w:r>
            <w:proofErr w:type="spellStart"/>
            <w:r w:rsidR="00626D7F">
              <w:rPr>
                <w:lang w:val="ru-RU"/>
              </w:rPr>
              <w:t>тях</w:t>
            </w:r>
            <w:proofErr w:type="spellEnd"/>
            <w:r>
              <w:t xml:space="preserve"> може да засегнем детските колички и играчки. Така хората ще бъдат много по демотивирани да живеят. Плюс това, защо точно колите? Как ще стигнат до селото си хората без коли? Те просто ще легнат и ще умрат.</w:t>
            </w:r>
          </w:p>
        </w:tc>
      </w:tr>
    </w:tbl>
    <w:p w14:paraId="7728493F" w14:textId="2907071B"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179440AE" w:rsidR="00002F39" w:rsidRPr="006F7E94" w:rsidRDefault="006F7E94" w:rsidP="000F58C1">
            <w:pPr>
              <w:rPr>
                <w:b/>
              </w:rPr>
            </w:pPr>
            <w:r>
              <w:rPr>
                <w:b/>
              </w:rPr>
              <w:t>Кой ще се финансира за създаването на роботите ако няма хора?</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213233E5" w14:textId="1A955657" w:rsidR="00002F39" w:rsidRPr="007716E3" w:rsidRDefault="007716E3" w:rsidP="00002F39">
            <w:pPr>
              <w:pBdr>
                <w:top w:val="nil"/>
                <w:left w:val="nil"/>
                <w:bottom w:val="nil"/>
                <w:right w:val="nil"/>
                <w:between w:val="nil"/>
              </w:pBdr>
              <w:spacing w:after="0" w:line="240" w:lineRule="auto"/>
            </w:pPr>
            <w:r>
              <w:rPr>
                <w:lang w:val="en-US"/>
              </w:rPr>
              <w:t>Self</w:t>
            </w:r>
            <w:r>
              <w:t>-</w:t>
            </w:r>
            <w:r>
              <w:rPr>
                <w:lang w:val="en-US"/>
              </w:rPr>
              <w:t xml:space="preserve">explanatory. </w:t>
            </w:r>
            <w:r>
              <w:t>Ако планът се изпълни и всички заминат на село, на кой ще дадем „спечелените“ пари от банките, ако няма хора останали? Дори 10 000 000 евро да се съберат, парите ще се обезсмислят. По успешно ще е да се „спечелят“ други материали, оръжия, инструменти и всякакви полезни неща, свързани с постигането на целта.</w:t>
            </w:r>
          </w:p>
        </w:tc>
      </w:tr>
    </w:tbl>
    <w:p w14:paraId="0DA86C9B" w14:textId="0DCECB9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17F2E195" w:rsidR="00002F39" w:rsidRPr="006F7E94" w:rsidRDefault="006F7E94" w:rsidP="000F58C1">
            <w:pPr>
              <w:rPr>
                <w:b/>
              </w:rPr>
            </w:pPr>
            <w:r>
              <w:rPr>
                <w:b/>
              </w:rPr>
              <w:t>Какъв ще бъде мащаба на събитието?</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68F3C00E" w14:textId="36A66BE0" w:rsidR="00002F39" w:rsidRPr="00A219D3" w:rsidRDefault="00A219D3" w:rsidP="00002F39">
            <w:pPr>
              <w:pBdr>
                <w:top w:val="nil"/>
                <w:left w:val="nil"/>
                <w:bottom w:val="nil"/>
                <w:right w:val="nil"/>
                <w:between w:val="nil"/>
              </w:pBdr>
              <w:spacing w:after="0" w:line="240" w:lineRule="auto"/>
            </w:pPr>
            <w:r>
              <w:t>Колкото повече, толкова повече. Нека първо</w:t>
            </w:r>
            <w:ins w:id="3" w:author="Ивелин" w:date="2021-11-08T20:28:00Z">
              <w:r w:rsidR="00B82454">
                <w:rPr>
                  <w:lang w:val="ru-RU"/>
                </w:rPr>
                <w:t xml:space="preserve"> </w:t>
              </w:r>
            </w:ins>
            <w:r>
              <w:t>вирус</w:t>
            </w:r>
            <w:proofErr w:type="spellStart"/>
            <w:r w:rsidR="00B82454">
              <w:rPr>
                <w:lang w:val="ru-RU"/>
              </w:rPr>
              <w:t>ът</w:t>
            </w:r>
            <w:proofErr w:type="spellEnd"/>
            <w:r w:rsidR="00B82454">
              <w:rPr>
                <w:lang w:val="ru-RU"/>
              </w:rPr>
              <w:t xml:space="preserve"> да се </w:t>
            </w:r>
            <w:proofErr w:type="spellStart"/>
            <w:r w:rsidR="00B82454">
              <w:rPr>
                <w:lang w:val="ru-RU"/>
              </w:rPr>
              <w:t>разпространи</w:t>
            </w:r>
            <w:proofErr w:type="spellEnd"/>
            <w:r>
              <w:t xml:space="preserve"> по ц</w:t>
            </w:r>
            <w:r w:rsidR="00B82454">
              <w:rPr>
                <w:lang w:val="ru-RU"/>
              </w:rPr>
              <w:t>е</w:t>
            </w:r>
            <w:r>
              <w:t>л</w:t>
            </w:r>
            <w:proofErr w:type="spellStart"/>
            <w:r w:rsidR="00B82454">
              <w:rPr>
                <w:lang w:val="ru-RU"/>
              </w:rPr>
              <w:t>ия</w:t>
            </w:r>
            <w:proofErr w:type="spellEnd"/>
            <w:r>
              <w:t xml:space="preserve"> свят и се активира </w:t>
            </w:r>
            <w:r w:rsidR="00B82454">
              <w:rPr>
                <w:lang w:val="ru-RU"/>
              </w:rPr>
              <w:t xml:space="preserve">по </w:t>
            </w:r>
            <w:proofErr w:type="spellStart"/>
            <w:r w:rsidR="00B82454">
              <w:rPr>
                <w:lang w:val="ru-RU"/>
              </w:rPr>
              <w:t>едно</w:t>
            </w:r>
            <w:proofErr w:type="spellEnd"/>
            <w:r w:rsidR="00B82454">
              <w:rPr>
                <w:lang w:val="ru-RU"/>
              </w:rPr>
              <w:t xml:space="preserve"> и </w:t>
            </w:r>
            <w:proofErr w:type="spellStart"/>
            <w:r w:rsidR="00B82454">
              <w:rPr>
                <w:lang w:val="ru-RU"/>
              </w:rPr>
              <w:t>също</w:t>
            </w:r>
            <w:proofErr w:type="spellEnd"/>
            <w:r w:rsidR="00B82454">
              <w:rPr>
                <w:lang w:val="ru-RU"/>
              </w:rPr>
              <w:t xml:space="preserve"> </w:t>
            </w:r>
            <w:proofErr w:type="spellStart"/>
            <w:r w:rsidR="00B82454">
              <w:rPr>
                <w:lang w:val="ru-RU"/>
              </w:rPr>
              <w:t>време</w:t>
            </w:r>
            <w:proofErr w:type="spellEnd"/>
            <w:r>
              <w:t>. Така шокът ще бъде по-голям и</w:t>
            </w:r>
            <w:r w:rsidR="00B82454">
              <w:rPr>
                <w:lang w:val="ru-RU"/>
              </w:rPr>
              <w:t xml:space="preserve"> </w:t>
            </w:r>
            <w:proofErr w:type="spellStart"/>
            <w:r w:rsidR="00B82454">
              <w:rPr>
                <w:lang w:val="ru-RU"/>
              </w:rPr>
              <w:t>жертвите</w:t>
            </w:r>
            <w:proofErr w:type="spellEnd"/>
            <w:r>
              <w:t xml:space="preserve"> няма да има</w:t>
            </w:r>
            <w:r w:rsidR="00B82454">
              <w:rPr>
                <w:lang w:val="ru-RU"/>
              </w:rPr>
              <w:t>т</w:t>
            </w:r>
            <w:r>
              <w:t xml:space="preserve"> време</w:t>
            </w:r>
            <w:r w:rsidR="00B82454">
              <w:rPr>
                <w:lang w:val="ru-RU"/>
              </w:rPr>
              <w:t xml:space="preserve"> </w:t>
            </w:r>
            <w:proofErr w:type="spellStart"/>
            <w:r w:rsidR="00B82454">
              <w:rPr>
                <w:lang w:val="ru-RU"/>
              </w:rPr>
              <w:t>нито</w:t>
            </w:r>
            <w:proofErr w:type="spellEnd"/>
            <w:r>
              <w:t xml:space="preserve"> за реакция, нито съпротива.</w:t>
            </w:r>
          </w:p>
        </w:tc>
      </w:tr>
    </w:tbl>
    <w:p w14:paraId="5164E27A" w14:textId="53C59484"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2337B3" w14:textId="77777777" w:rsidTr="000F58C1">
        <w:tc>
          <w:tcPr>
            <w:tcW w:w="9360" w:type="dxa"/>
            <w:shd w:val="clear" w:color="auto" w:fill="FCE5CD"/>
            <w:tcMar>
              <w:top w:w="100" w:type="dxa"/>
              <w:left w:w="100" w:type="dxa"/>
              <w:bottom w:w="100" w:type="dxa"/>
              <w:right w:w="100" w:type="dxa"/>
            </w:tcMar>
          </w:tcPr>
          <w:p w14:paraId="5D8D7736" w14:textId="30EE769F" w:rsidR="00002F39" w:rsidRPr="006F7E94" w:rsidRDefault="006F7E94" w:rsidP="000F58C1">
            <w:pPr>
              <w:rPr>
                <w:b/>
              </w:rPr>
            </w:pPr>
            <w:r>
              <w:rPr>
                <w:b/>
              </w:rPr>
              <w:lastRenderedPageBreak/>
              <w:t>Възможно ли е вируса да се измени към био оръжие, като се имплантират чипове у хората?</w:t>
            </w:r>
          </w:p>
        </w:tc>
      </w:tr>
      <w:tr w:rsidR="00002F39" w:rsidRPr="00002F39" w14:paraId="09D1E157" w14:textId="77777777" w:rsidTr="000F58C1">
        <w:tc>
          <w:tcPr>
            <w:tcW w:w="9360" w:type="dxa"/>
            <w:shd w:val="clear" w:color="auto" w:fill="auto"/>
            <w:tcMar>
              <w:top w:w="100" w:type="dxa"/>
              <w:left w:w="100" w:type="dxa"/>
              <w:bottom w:w="100" w:type="dxa"/>
              <w:right w:w="100" w:type="dxa"/>
            </w:tcMar>
          </w:tcPr>
          <w:p w14:paraId="3D1C82C7" w14:textId="501A0968" w:rsidR="00002F39" w:rsidRPr="00A219D3" w:rsidRDefault="00A219D3" w:rsidP="00002F39">
            <w:pPr>
              <w:pBdr>
                <w:top w:val="nil"/>
                <w:left w:val="nil"/>
                <w:bottom w:val="nil"/>
                <w:right w:val="nil"/>
                <w:between w:val="nil"/>
              </w:pBdr>
              <w:spacing w:after="0" w:line="240" w:lineRule="auto"/>
            </w:pPr>
            <w:r>
              <w:t>Това е малко разширение на идеята. Могат да се имплантират чипове у хората по други начини, като например ваксини и подобни, и после просто да се активират едновременно заедно с останалите точки от вируса. Това ще елиминира нуждата за по нататъшните усилия да се крадат пари и правят роботи убийци.</w:t>
            </w:r>
          </w:p>
        </w:tc>
      </w:tr>
    </w:tbl>
    <w:p w14:paraId="5DDF60B2" w14:textId="77777777" w:rsidR="00002F39" w:rsidRDefault="00002F39"/>
    <w:p w14:paraId="37059F3F" w14:textId="77777777" w:rsidR="00002F39" w:rsidRDefault="00002F39"/>
    <w:p w14:paraId="44AFD6BA" w14:textId="78310115" w:rsidR="00002F39" w:rsidRPr="00B82454" w:rsidRDefault="00002F39">
      <w:pPr>
        <w:rPr>
          <w:lang w:val="ru-RU"/>
        </w:rPr>
      </w:pPr>
    </w:p>
    <w:sectPr w:rsidR="00002F39" w:rsidRPr="00B8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елин">
    <w15:presenceInfo w15:providerId="Windows Live" w15:userId="7355f489d03bd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39"/>
    <w:rsid w:val="00002F39"/>
    <w:rsid w:val="003A0C28"/>
    <w:rsid w:val="00626D7F"/>
    <w:rsid w:val="006E295D"/>
    <w:rsid w:val="006F7E94"/>
    <w:rsid w:val="007716E3"/>
    <w:rsid w:val="00A219D3"/>
    <w:rsid w:val="00B82454"/>
    <w:rsid w:val="00CA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15:chartTrackingRefBased/>
  <w15:docId w15:val="{D099394C-868A-4490-A70F-10AFB323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F39"/>
    <w:rPr>
      <w:rFonts w:ascii="Calibri" w:eastAsia="Calibri" w:hAnsi="Calibri" w:cs="Calibri"/>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Petrov</dc:creator>
  <cp:keywords/>
  <dc:description/>
  <cp:lastModifiedBy>Ивелин</cp:lastModifiedBy>
  <cp:revision>2</cp:revision>
  <dcterms:created xsi:type="dcterms:W3CDTF">2021-11-08T18:37:00Z</dcterms:created>
  <dcterms:modified xsi:type="dcterms:W3CDTF">2021-11-08T18:37:00Z</dcterms:modified>
</cp:coreProperties>
</file>